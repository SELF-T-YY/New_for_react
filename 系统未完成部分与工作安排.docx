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5088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a处上下交互（data overview 与 control Panel）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d处交互接口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g处connected图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g处各个热力图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f处的桑吉图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f处的接口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e处矩阵图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e处的点击交互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b处的圈选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b处的切换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d处雷达细节修改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具体分工：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星期四：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del w:id="0" w:author="私は小じゅ教授" w:date="2019-10-26T20:11:39Z">
        <w:r>
          <w:rPr>
            <w:rFonts w:hint="eastAsia"/>
            <w:lang w:val="en-US" w:eastAsia="zh-CN"/>
          </w:rPr>
          <w:delText>b处</w:delText>
        </w:r>
      </w:del>
      <w:del w:id="1" w:author="私は小じゅ教授" w:date="2019-10-26T20:11:38Z">
        <w:r>
          <w:rPr>
            <w:rFonts w:hint="eastAsia"/>
            <w:lang w:val="en-US" w:eastAsia="zh-CN"/>
          </w:rPr>
          <w:delText>的圈选</w:delText>
        </w:r>
      </w:del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del w:id="2" w:author="私は小じゅ教授" w:date="2019-10-26T20:11:48Z">
        <w:r>
          <w:rPr>
            <w:rFonts w:hint="eastAsia"/>
            <w:lang w:val="en-US" w:eastAsia="zh-CN"/>
          </w:rPr>
          <w:delText>b</w:delText>
        </w:r>
      </w:del>
      <w:del w:id="3" w:author="私は小じゅ教授" w:date="2019-10-26T20:11:47Z">
        <w:r>
          <w:rPr>
            <w:rFonts w:hint="eastAsia"/>
            <w:lang w:val="en-US" w:eastAsia="zh-CN"/>
          </w:rPr>
          <w:delText>处交互接口</w:delText>
        </w:r>
      </w:del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e处矩阵图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e处的点击交互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星期六,星期天：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信息熵计算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f处的桑吉图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f处的点击交互</w:t>
      </w:r>
    </w:p>
    <w:p>
      <w:pPr>
        <w:numPr>
          <w:ilvl w:val="0"/>
          <w:numId w:val="0"/>
        </w:numPr>
        <w:rPr>
          <w:ins w:id="4" w:author="私は小じゅ教授" w:date="2019-10-26T20:19:58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f处的接口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d处雷达细节修改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d处 交互接口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b处的切换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c处交互接口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星期六、星期天：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g处connected图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g处各个热力图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a处上下交互（data overview 与 control Panel）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g处点击交互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g处交互接口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补充之前未完成的部分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A8BF7"/>
    <w:multiLevelType w:val="singleLevel"/>
    <w:tmpl w:val="E77A8B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私は小じゅ教授">
    <w15:presenceInfo w15:providerId="WPS Office" w15:userId="2296194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61FD5"/>
    <w:rsid w:val="4B3B74FA"/>
    <w:rsid w:val="4C914F7C"/>
    <w:rsid w:val="564F19DC"/>
    <w:rsid w:val="76E769CA"/>
    <w:rsid w:val="77BB3028"/>
    <w:rsid w:val="7FD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10971</dc:creator>
  <cp:lastModifiedBy>私は小じゅ教授</cp:lastModifiedBy>
  <dcterms:modified xsi:type="dcterms:W3CDTF">2019-10-26T13:24:40Z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